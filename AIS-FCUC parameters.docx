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AE9A" w14:textId="77777777" w:rsidR="005842CD" w:rsidRPr="005842CD" w:rsidRDefault="005842CD" w:rsidP="005842CD">
      <w:pPr>
        <w:keepLines/>
        <w:widowControl/>
        <w:spacing w:before="200" w:after="80" w:line="200" w:lineRule="exact"/>
        <w:ind w:left="1325"/>
        <w:jc w:val="left"/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</w:pPr>
      <w:bookmarkStart w:id="0" w:name="_Ref159763614"/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begin"/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instrText xml:space="preserve"> SEQ Table \* ARABIC </w:instrTex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5842CD">
        <w:rPr>
          <w:rFonts w:ascii="Times New Roman" w:eastAsia="宋体" w:hAnsi="Times New Roman" w:cs="Times New Roman"/>
          <w:noProof/>
          <w:kern w:val="0"/>
          <w:sz w:val="16"/>
          <w:szCs w:val="20"/>
          <w:lang w:eastAsia="en-US"/>
        </w:rPr>
        <w:t>1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end"/>
      </w:r>
      <w:bookmarkEnd w:id="0"/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. </w:t>
      </w:r>
      <w:r w:rsidRPr="005842CD">
        <w:rPr>
          <w:rFonts w:ascii="Times New Roman" w:eastAsia="宋体" w:hAnsi="Times New Roman" w:cs="Times New Roman" w:hint="eastAsia"/>
          <w:kern w:val="0"/>
          <w:sz w:val="16"/>
          <w:szCs w:val="20"/>
        </w:rPr>
        <w:t>Parameters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 </w:t>
      </w:r>
      <w:r w:rsidRPr="005842CD">
        <w:rPr>
          <w:rFonts w:ascii="Times New Roman" w:eastAsia="宋体" w:hAnsi="Times New Roman" w:cs="Times New Roman" w:hint="eastAsia"/>
          <w:kern w:val="0"/>
          <w:sz w:val="16"/>
          <w:szCs w:val="20"/>
        </w:rPr>
        <w:t>of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 SG</w:t>
      </w:r>
      <w:r w:rsidRPr="005842CD">
        <w:rPr>
          <w:rFonts w:ascii="Times New Roman" w:eastAsia="宋体" w:hAnsi="Times New Roman" w:cs="Times New Roman" w:hint="eastAsia"/>
          <w:kern w:val="0"/>
          <w:sz w:val="16"/>
          <w:szCs w:val="20"/>
        </w:rPr>
        <w:t>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056"/>
        <w:gridCol w:w="1056"/>
        <w:gridCol w:w="1056"/>
        <w:gridCol w:w="1056"/>
      </w:tblGrid>
      <w:tr w:rsidR="005842CD" w:rsidRPr="005842CD" w14:paraId="0332B191" w14:textId="77777777" w:rsidTr="005842CD">
        <w:trPr>
          <w:trHeight w:val="170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29CE3552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66E04981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U155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4570B4F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U350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0FDBAFD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U76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79F69157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U197</w:t>
            </w:r>
          </w:p>
        </w:tc>
      </w:tr>
      <w:tr w:rsidR="005842CD" w:rsidRPr="005842CD" w14:paraId="331AD8AD" w14:textId="77777777" w:rsidTr="005842CD">
        <w:trPr>
          <w:trHeight w:val="170"/>
          <w:jc w:val="center"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vAlign w:val="center"/>
            <w:hideMark/>
          </w:tcPr>
          <w:p w14:paraId="4AD2BE00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Capacity (MW)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vAlign w:val="center"/>
            <w:hideMark/>
          </w:tcPr>
          <w:p w14:paraId="11CFD3E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155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vAlign w:val="center"/>
            <w:hideMark/>
          </w:tcPr>
          <w:p w14:paraId="6D021857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350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vAlign w:val="center"/>
            <w:hideMark/>
          </w:tcPr>
          <w:p w14:paraId="046CBB5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vAlign w:val="center"/>
            <w:hideMark/>
          </w:tcPr>
          <w:p w14:paraId="5A5CBF11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197</w:t>
            </w:r>
          </w:p>
        </w:tc>
      </w:tr>
      <w:tr w:rsidR="005842CD" w:rsidRPr="005842CD" w14:paraId="07C8C9EC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7F73519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n-GB" w:eastAsia="en-US"/>
              </w:rPr>
              <w:t xml:space="preserve">a 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($/MW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vertAlign w:val="superscript"/>
                <w:lang w:val="en-GB" w:eastAsia="en-US"/>
              </w:rPr>
              <w:t>2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CC82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57C30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0.00005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E2DB16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0.00050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FB9D28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0.00010</w:t>
            </w:r>
          </w:p>
        </w:tc>
      </w:tr>
      <w:tr w:rsidR="005842CD" w:rsidRPr="005842CD" w14:paraId="61D0B437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CF713AA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n-GB" w:eastAsia="en-US"/>
              </w:rPr>
              <w:t xml:space="preserve">b 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($/MW)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BA2BAF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ACAF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BA33D5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63701B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35</w:t>
            </w:r>
          </w:p>
        </w:tc>
      </w:tr>
      <w:tr w:rsidR="005842CD" w:rsidRPr="005842CD" w14:paraId="6318C479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E9E9E37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n-GB" w:eastAsia="en-US"/>
              </w:rPr>
              <w:t xml:space="preserve">c 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($)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285D9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9BAA93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EB83C6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2B0983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</w:tr>
      <w:tr w:rsidR="005842CD" w:rsidRPr="005842CD" w14:paraId="0D1DBB55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83646A6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Start-up cost ($)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412F56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C1D8B3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A3186D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ECFFC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</w:tr>
      <w:tr w:rsidR="005842CD" w:rsidRPr="005842CD" w14:paraId="39B1419A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8A86247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Minimum online time (h)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CF12AF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CBC0F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97684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889461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</w:tr>
      <w:tr w:rsidR="005842CD" w:rsidRPr="005842CD" w14:paraId="0A82A3D0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02E8E2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Minimum offline time (h)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106CD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2D86C6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9812CC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161725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</w:tr>
      <w:tr w:rsidR="005842CD" w:rsidRPr="005842CD" w14:paraId="016D1496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0D30CF9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Upward reserve cost ($/MW)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A57EF4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042FF5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B09142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C18737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</w:tr>
      <w:tr w:rsidR="005842CD" w:rsidRPr="005842CD" w14:paraId="0A15606F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0BB7C8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Downward reserve cost ($/MW)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A55688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F57EA4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082E3F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E30A77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</w:tr>
      <w:tr w:rsidR="005842CD" w:rsidRPr="005842CD" w14:paraId="065CD2D1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12136B2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PFR cost ($/MW)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3C4998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E01AA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BF2C8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4DA26B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</w:tr>
      <w:tr w:rsidR="005842CD" w:rsidRPr="005842CD" w14:paraId="0BACC396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105DA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Ramp capacity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51B85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50%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D86F9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50%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0FC723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80%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576AE6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80%</w:t>
            </w:r>
          </w:p>
        </w:tc>
      </w:tr>
      <w:tr w:rsidR="005842CD" w:rsidRPr="005842CD" w14:paraId="1F6CFCED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DD816A6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Minimum 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E9D13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0D29F0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50%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0EC40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838409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20%</w:t>
            </w:r>
          </w:p>
        </w:tc>
      </w:tr>
      <w:tr w:rsidR="005842CD" w:rsidRPr="005842CD" w14:paraId="602C0305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32FD7A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Inertia (MW·s)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10D6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930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C7CFE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2800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F3DBD0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44959A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1182</w:t>
            </w:r>
          </w:p>
        </w:tc>
      </w:tr>
      <w:tr w:rsidR="005842CD" w:rsidRPr="005842CD" w14:paraId="3AD6F1A0" w14:textId="77777777" w:rsidTr="005842CD">
        <w:trPr>
          <w:trHeight w:val="1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37CBB00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Governor constant (</w:t>
            </w:r>
            <w:proofErr w:type="spellStart"/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p.u</w:t>
            </w:r>
            <w:proofErr w:type="spellEnd"/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.)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1E9CDB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</w:t>
            </w:r>
            <w:del w:id="1" w:author="丹阳 许" w:date="2024-04-09T09:35:00Z">
              <w:r w:rsidRPr="005842CD" w:rsidDel="003E1704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05</w:delText>
              </w:r>
            </w:del>
            <w:ins w:id="2" w:author="丹阳 许" w:date="2024-04-09T09:35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35</w:t>
              </w:r>
            </w:ins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45DB1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</w:t>
            </w:r>
            <w:del w:id="3" w:author="丹阳 许" w:date="2024-04-09T09:35:00Z">
              <w:r w:rsidRPr="005842CD" w:rsidDel="003E1704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05</w:delText>
              </w:r>
            </w:del>
            <w:ins w:id="4" w:author="丹阳 许" w:date="2024-04-09T09:35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15</w:t>
              </w:r>
            </w:ins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B2ADD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</w:t>
            </w:r>
            <w:del w:id="5" w:author="丹阳 许" w:date="2024-04-09T09:34:00Z">
              <w:r w:rsidRPr="005842CD" w:rsidDel="003E1704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033</w:delText>
              </w:r>
            </w:del>
            <w:ins w:id="6" w:author="丹阳 许" w:date="2024-04-09T09:34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48</w:t>
              </w:r>
            </w:ins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838C6" w14:textId="77777777" w:rsidR="005842CD" w:rsidRPr="005842CD" w:rsidRDefault="005842CD" w:rsidP="005842CD">
            <w:pPr>
              <w:widowControl/>
              <w:spacing w:line="360" w:lineRule="auto"/>
              <w:ind w:firstLineChars="200" w:firstLine="3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</w:t>
            </w:r>
            <w:del w:id="7" w:author="丹阳 许" w:date="2024-04-09T09:34:00Z">
              <w:r w:rsidRPr="005842CD" w:rsidDel="003E1704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033</w:delText>
              </w:r>
            </w:del>
            <w:ins w:id="8" w:author="丹阳 许" w:date="2024-04-09T09:34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18</w:t>
              </w:r>
            </w:ins>
          </w:p>
        </w:tc>
      </w:tr>
    </w:tbl>
    <w:p w14:paraId="63005DF7" w14:textId="77777777" w:rsidR="005842CD" w:rsidRPr="005842CD" w:rsidRDefault="005842CD" w:rsidP="005842CD">
      <w:pPr>
        <w:jc w:val="left"/>
        <w:rPr>
          <w:rFonts w:ascii="Times New Roman" w:eastAsia="宋体" w:hAnsi="Times New Roman" w:cs="Times New Roman"/>
          <w:kern w:val="0"/>
          <w:sz w:val="20"/>
          <w:szCs w:val="20"/>
          <w:lang w:val="en-GB"/>
        </w:rPr>
      </w:pPr>
    </w:p>
    <w:p w14:paraId="2021BA94" w14:textId="77777777" w:rsidR="005842CD" w:rsidRPr="005842CD" w:rsidRDefault="005842CD" w:rsidP="005842CD">
      <w:pPr>
        <w:keepLines/>
        <w:widowControl/>
        <w:spacing w:before="200" w:after="80" w:line="200" w:lineRule="exact"/>
        <w:ind w:left="1325"/>
        <w:jc w:val="left"/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</w:pPr>
      <w:bookmarkStart w:id="9" w:name="_Ref159764704"/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begin"/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instrText xml:space="preserve"> SEQ Table \* ARABIC </w:instrTex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5842CD">
        <w:rPr>
          <w:rFonts w:ascii="Times New Roman" w:eastAsia="宋体" w:hAnsi="Times New Roman" w:cs="Times New Roman"/>
          <w:noProof/>
          <w:kern w:val="0"/>
          <w:sz w:val="16"/>
          <w:szCs w:val="20"/>
          <w:lang w:eastAsia="en-US"/>
        </w:rPr>
        <w:t>2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end"/>
      </w:r>
      <w:bookmarkEnd w:id="9"/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. Parameters of HVDC </w:t>
      </w:r>
    </w:p>
    <w:tbl>
      <w:tblPr>
        <w:tblW w:w="6015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1083"/>
        <w:gridCol w:w="1083"/>
        <w:gridCol w:w="1083"/>
      </w:tblGrid>
      <w:tr w:rsidR="005842CD" w:rsidRPr="005842CD" w14:paraId="1EBA2A31" w14:textId="77777777" w:rsidTr="005842CD">
        <w:trPr>
          <w:trHeight w:val="227"/>
          <w:jc w:val="center"/>
        </w:trPr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FF7E2E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Type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989051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HVDC1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E53297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HVDC2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D2A96B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HVDC3</w:t>
            </w:r>
          </w:p>
        </w:tc>
      </w:tr>
      <w:tr w:rsidR="005842CD" w:rsidRPr="005842CD" w14:paraId="22CB075C" w14:textId="77777777" w:rsidTr="005842CD">
        <w:trPr>
          <w:trHeight w:val="227"/>
          <w:jc w:val="center"/>
        </w:trPr>
        <w:tc>
          <w:tcPr>
            <w:tcW w:w="276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F155BE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Maximum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transmission power (MW)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733FDA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120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656245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130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779CE6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100</w:t>
            </w:r>
          </w:p>
        </w:tc>
      </w:tr>
      <w:tr w:rsidR="005842CD" w:rsidRPr="005842CD" w14:paraId="22257A11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61E62C29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Minimum transmission power (MW)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563915A2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15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66FFC18A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15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7CB0B53A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10</w:t>
            </w:r>
          </w:p>
        </w:tc>
      </w:tr>
      <w:tr w:rsidR="005842CD" w:rsidRPr="005842CD" w14:paraId="5BB22D72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12C8ABBB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Maximum adjustment capacities (MW)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3770D856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100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7F2825F1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100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4244926D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75</w:t>
            </w:r>
          </w:p>
        </w:tc>
      </w:tr>
      <w:tr w:rsidR="005842CD" w:rsidRPr="005842CD" w14:paraId="5DBF90A9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5D86640D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Minimum adjustment capacities (MW)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07B9274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15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6525BA5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15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736AA81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10</w:t>
            </w:r>
          </w:p>
        </w:tc>
      </w:tr>
      <w:tr w:rsidR="005842CD" w:rsidRPr="005842CD" w14:paraId="5CEC3787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191D8B9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Maximum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number of adjustments 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1D821FA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240497FE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5F47B4B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12</w:t>
            </w:r>
          </w:p>
        </w:tc>
      </w:tr>
      <w:tr w:rsidR="005842CD" w:rsidRPr="005842CD" w14:paraId="510AADD4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6D1B2396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Maximum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number of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reverses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</w:p>
          <w:p w14:paraId="453120C3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08C2A8A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2ECC6037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7193E02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6</w:t>
            </w:r>
          </w:p>
        </w:tc>
      </w:tr>
      <w:tr w:rsidR="005842CD" w:rsidRPr="005842CD" w14:paraId="345F59AF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21BB7576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DC voltage (kV)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2F95E25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300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241A1A53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300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1870A46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300</w:t>
            </w:r>
          </w:p>
        </w:tc>
      </w:tr>
      <w:tr w:rsidR="005842CD" w:rsidRPr="005842CD" w14:paraId="48015365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</w:tcPr>
          <w:p w14:paraId="490061B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DC capacitor (mF)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2EB2A7B1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16D7F9D6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3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7698339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-</w:t>
            </w:r>
          </w:p>
        </w:tc>
      </w:tr>
      <w:tr w:rsidR="005842CD" w:rsidRPr="005842CD" w14:paraId="69C2ACA4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</w:tcPr>
          <w:p w14:paraId="75E9349C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Capacitor number 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0E944C9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6A4B29E0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60925B3A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-</w:t>
            </w:r>
          </w:p>
        </w:tc>
      </w:tr>
      <w:tr w:rsidR="005842CD" w:rsidRPr="005842CD" w14:paraId="170D4E5D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6C65F0FC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Upper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of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virtual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inertia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(MW·s)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1DDAD27C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488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6EC997EA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542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46D5E70A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-</w:t>
            </w:r>
          </w:p>
        </w:tc>
      </w:tr>
      <w:tr w:rsidR="005842CD" w:rsidRPr="005842CD" w14:paraId="792C1E90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  <w:hideMark/>
          </w:tcPr>
          <w:p w14:paraId="7484168E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lastRenderedPageBreak/>
              <w:t>Lower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of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droop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coefficient (</w:t>
            </w:r>
            <w:proofErr w:type="spellStart"/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p.u</w:t>
            </w:r>
            <w:proofErr w:type="spellEnd"/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.)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0A623E73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ins w:id="10" w:author="丹阳 许" w:date="2024-04-09T09:30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0.33</w:t>
              </w:r>
            </w:ins>
            <w:del w:id="11" w:author="丹阳 许" w:date="2024-04-09T09:30:00Z">
              <w:r w:rsidRPr="005842CD" w:rsidDel="00D65CE9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3</w:delText>
              </w:r>
            </w:del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760274CD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ins w:id="12" w:author="丹阳 许" w:date="2024-04-09T09:30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0.33</w:t>
              </w:r>
            </w:ins>
            <w:del w:id="13" w:author="丹阳 许" w:date="2024-04-09T09:30:00Z">
              <w:r w:rsidRPr="005842CD" w:rsidDel="00D65CE9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3</w:delText>
              </w:r>
            </w:del>
          </w:p>
        </w:tc>
        <w:tc>
          <w:tcPr>
            <w:tcW w:w="1083" w:type="dxa"/>
            <w:shd w:val="clear" w:color="auto" w:fill="auto"/>
            <w:vAlign w:val="center"/>
            <w:hideMark/>
          </w:tcPr>
          <w:p w14:paraId="5747D10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-</w:t>
            </w:r>
          </w:p>
        </w:tc>
      </w:tr>
      <w:tr w:rsidR="005842CD" w:rsidRPr="005842CD" w14:paraId="180D6DAF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</w:tcPr>
          <w:p w14:paraId="2C9D6CA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V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oltage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variation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margin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(</w:t>
            </w:r>
            <w:proofErr w:type="spellStart"/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p.u</w:t>
            </w:r>
            <w:proofErr w:type="spellEnd"/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.)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2E5E23B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del w:id="14" w:author="丹阳 许" w:date="2024-04-09T09:31:00Z">
              <w:r w:rsidRPr="005842CD" w:rsidDel="003E1704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16"/>
                  <w:szCs w:val="16"/>
                  <w:lang w:val="en-GB" w:eastAsia="en-US"/>
                </w:rPr>
                <w:delText>1</w:delText>
              </w:r>
              <w:r w:rsidRPr="005842CD" w:rsidDel="003E1704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5%</w:delText>
              </w:r>
            </w:del>
            <w:ins w:id="15" w:author="丹阳 许" w:date="2024-04-09T09:31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0.15</w:t>
              </w:r>
            </w:ins>
          </w:p>
        </w:tc>
        <w:tc>
          <w:tcPr>
            <w:tcW w:w="1083" w:type="dxa"/>
            <w:shd w:val="clear" w:color="auto" w:fill="auto"/>
            <w:vAlign w:val="center"/>
          </w:tcPr>
          <w:p w14:paraId="6C8C6C7B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del w:id="16" w:author="丹阳 许" w:date="2024-04-09T09:31:00Z">
              <w:r w:rsidRPr="005842CD" w:rsidDel="003E1704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16"/>
                  <w:szCs w:val="16"/>
                  <w:lang w:val="en-GB" w:eastAsia="en-US"/>
                </w:rPr>
                <w:delText>1</w:delText>
              </w:r>
              <w:r w:rsidRPr="005842CD" w:rsidDel="003E1704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delText>5%</w:delText>
              </w:r>
            </w:del>
            <w:ins w:id="17" w:author="丹阳 许" w:date="2024-04-09T09:31:00Z">
              <w:r w:rsidRPr="005842CD">
                <w:rPr>
                  <w:rFonts w:ascii="Times New Roman" w:eastAsia="宋体" w:hAnsi="Times New Roman" w:cs="Times New Roman"/>
                  <w:color w:val="000000"/>
                  <w:kern w:val="0"/>
                  <w:sz w:val="16"/>
                  <w:szCs w:val="16"/>
                  <w:lang w:val="en-GB" w:eastAsia="en-US"/>
                </w:rPr>
                <w:t>0.15</w:t>
              </w:r>
            </w:ins>
          </w:p>
        </w:tc>
        <w:tc>
          <w:tcPr>
            <w:tcW w:w="1083" w:type="dxa"/>
            <w:shd w:val="clear" w:color="auto" w:fill="auto"/>
            <w:vAlign w:val="center"/>
          </w:tcPr>
          <w:p w14:paraId="622A9E72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-</w:t>
            </w:r>
          </w:p>
        </w:tc>
      </w:tr>
      <w:tr w:rsidR="005842CD" w:rsidRPr="005842CD" w14:paraId="11B6D1AF" w14:textId="77777777" w:rsidTr="005842CD">
        <w:trPr>
          <w:trHeight w:val="227"/>
          <w:jc w:val="center"/>
        </w:trPr>
        <w:tc>
          <w:tcPr>
            <w:tcW w:w="2766" w:type="dxa"/>
            <w:shd w:val="clear" w:color="auto" w:fill="auto"/>
            <w:vAlign w:val="center"/>
          </w:tcPr>
          <w:p w14:paraId="56358620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Overload coefficient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5E675243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0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.25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3CCBCFF9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0.25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71F6520E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-</w:t>
            </w:r>
          </w:p>
        </w:tc>
      </w:tr>
    </w:tbl>
    <w:p w14:paraId="2D96DDF3" w14:textId="77777777" w:rsidR="005842CD" w:rsidRPr="005842CD" w:rsidRDefault="005842CD" w:rsidP="005842CD">
      <w:pPr>
        <w:jc w:val="left"/>
        <w:rPr>
          <w:rFonts w:ascii="Times New Roman" w:eastAsia="宋体" w:hAnsi="Times New Roman" w:cs="Times New Roman"/>
          <w:kern w:val="0"/>
          <w:sz w:val="20"/>
          <w:szCs w:val="20"/>
          <w:lang w:val="en-GB"/>
        </w:rPr>
      </w:pPr>
    </w:p>
    <w:p w14:paraId="0FCD6FAC" w14:textId="77777777" w:rsidR="005842CD" w:rsidRPr="005842CD" w:rsidRDefault="005842CD" w:rsidP="005842CD">
      <w:pPr>
        <w:keepLines/>
        <w:widowControl/>
        <w:spacing w:before="200" w:after="80" w:line="200" w:lineRule="exact"/>
        <w:ind w:left="1325"/>
        <w:jc w:val="left"/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</w:pPr>
      <w:bookmarkStart w:id="18" w:name="_Ref159764710"/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begin"/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instrText xml:space="preserve"> SEQ Table \* ARABIC </w:instrTex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5842CD">
        <w:rPr>
          <w:rFonts w:ascii="Times New Roman" w:eastAsia="宋体" w:hAnsi="Times New Roman" w:cs="Times New Roman"/>
          <w:noProof/>
          <w:kern w:val="0"/>
          <w:sz w:val="16"/>
          <w:szCs w:val="20"/>
          <w:lang w:eastAsia="en-US"/>
        </w:rPr>
        <w:t>3</w:t>
      </w:r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fldChar w:fldCharType="end"/>
      </w:r>
      <w:bookmarkEnd w:id="18"/>
      <w:r w:rsidRPr="005842CD">
        <w:rPr>
          <w:rFonts w:ascii="Times New Roman" w:eastAsia="宋体" w:hAnsi="Times New Roman" w:cs="Times New Roman"/>
          <w:kern w:val="0"/>
          <w:sz w:val="16"/>
          <w:szCs w:val="20"/>
          <w:lang w:eastAsia="en-US"/>
        </w:rPr>
        <w:t xml:space="preserve">. Types of SGs included in each region </w:t>
      </w:r>
    </w:p>
    <w:tbl>
      <w:tblPr>
        <w:tblW w:w="6150" w:type="dxa"/>
        <w:jc w:val="center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083"/>
        <w:gridCol w:w="2026"/>
        <w:gridCol w:w="1315"/>
        <w:gridCol w:w="1726"/>
      </w:tblGrid>
      <w:tr w:rsidR="005842CD" w:rsidRPr="005842CD" w14:paraId="55B0EB8C" w14:textId="77777777" w:rsidTr="005842CD">
        <w:trPr>
          <w:trHeight w:val="227"/>
          <w:jc w:val="center"/>
        </w:trPr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1DC65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Region</w:t>
            </w:r>
          </w:p>
        </w:tc>
        <w:tc>
          <w:tcPr>
            <w:tcW w:w="20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0F067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SG number</w:t>
            </w:r>
          </w:p>
        </w:tc>
        <w:tc>
          <w:tcPr>
            <w:tcW w:w="13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63034D7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Type</w:t>
            </w:r>
          </w:p>
        </w:tc>
        <w:tc>
          <w:tcPr>
            <w:tcW w:w="1726" w:type="dxa"/>
            <w:tcBorders>
              <w:top w:val="single" w:sz="4" w:space="0" w:color="000000"/>
              <w:bottom w:val="single" w:sz="4" w:space="0" w:color="000000"/>
            </w:tcBorders>
          </w:tcPr>
          <w:p w14:paraId="10C0F62E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SG</w:t>
            </w: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s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 xml:space="preserve"> Capability (MW)</w:t>
            </w:r>
          </w:p>
        </w:tc>
      </w:tr>
      <w:tr w:rsidR="005842CD" w:rsidRPr="005842CD" w14:paraId="71286C9E" w14:textId="77777777" w:rsidTr="005842CD">
        <w:trPr>
          <w:trHeight w:val="227"/>
          <w:jc w:val="center"/>
        </w:trPr>
        <w:tc>
          <w:tcPr>
            <w:tcW w:w="1083" w:type="dxa"/>
            <w:vMerge w:val="restart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9337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1</w:t>
            </w:r>
          </w:p>
        </w:tc>
        <w:tc>
          <w:tcPr>
            <w:tcW w:w="2026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88C17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G1-G2</w:t>
            </w:r>
          </w:p>
        </w:tc>
        <w:tc>
          <w:tcPr>
            <w:tcW w:w="1315" w:type="dxa"/>
            <w:tcBorders>
              <w:top w:val="single" w:sz="4" w:space="0" w:color="000000"/>
            </w:tcBorders>
            <w:shd w:val="clear" w:color="auto" w:fill="auto"/>
            <w:vAlign w:val="center"/>
            <w:hideMark/>
          </w:tcPr>
          <w:p w14:paraId="18330DD3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U350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</w:tcBorders>
            <w:vAlign w:val="center"/>
          </w:tcPr>
          <w:p w14:paraId="79A6055B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1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706</w:t>
            </w:r>
          </w:p>
        </w:tc>
      </w:tr>
      <w:tr w:rsidR="005842CD" w:rsidRPr="005842CD" w14:paraId="0EE94A26" w14:textId="77777777" w:rsidTr="005842CD">
        <w:trPr>
          <w:trHeight w:val="227"/>
          <w:jc w:val="center"/>
        </w:trPr>
        <w:tc>
          <w:tcPr>
            <w:tcW w:w="1083" w:type="dxa"/>
            <w:vMerge/>
            <w:vAlign w:val="center"/>
            <w:hideMark/>
          </w:tcPr>
          <w:p w14:paraId="36DBCD47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14:paraId="295EFB9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G3-G8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3BE62DFD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U155</w:t>
            </w:r>
          </w:p>
        </w:tc>
        <w:tc>
          <w:tcPr>
            <w:tcW w:w="1726" w:type="dxa"/>
            <w:vMerge/>
            <w:vAlign w:val="center"/>
          </w:tcPr>
          <w:p w14:paraId="087F18DB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5842CD" w:rsidRPr="005842CD" w14:paraId="3721CEF7" w14:textId="77777777" w:rsidTr="005842CD">
        <w:trPr>
          <w:trHeight w:val="227"/>
          <w:jc w:val="center"/>
        </w:trPr>
        <w:tc>
          <w:tcPr>
            <w:tcW w:w="1083" w:type="dxa"/>
            <w:vMerge/>
            <w:vAlign w:val="center"/>
            <w:hideMark/>
          </w:tcPr>
          <w:p w14:paraId="26CE5D50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14:paraId="55DE80CE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G9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54004842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U76</w:t>
            </w:r>
          </w:p>
        </w:tc>
        <w:tc>
          <w:tcPr>
            <w:tcW w:w="1726" w:type="dxa"/>
            <w:vMerge/>
            <w:vAlign w:val="center"/>
          </w:tcPr>
          <w:p w14:paraId="29E0FB9F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5842CD" w:rsidRPr="005842CD" w14:paraId="57AEB69A" w14:textId="77777777" w:rsidTr="005842CD">
        <w:trPr>
          <w:trHeight w:val="227"/>
          <w:jc w:val="center"/>
        </w:trPr>
        <w:tc>
          <w:tcPr>
            <w:tcW w:w="1083" w:type="dxa"/>
            <w:vMerge w:val="restart"/>
            <w:shd w:val="clear" w:color="auto" w:fill="auto"/>
            <w:noWrap/>
            <w:vAlign w:val="center"/>
            <w:hideMark/>
          </w:tcPr>
          <w:p w14:paraId="270DA92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14:paraId="521F2BB0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G10-G11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10DBD5B5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U197</w:t>
            </w:r>
          </w:p>
        </w:tc>
        <w:tc>
          <w:tcPr>
            <w:tcW w:w="1726" w:type="dxa"/>
            <w:vMerge w:val="restart"/>
            <w:vAlign w:val="center"/>
          </w:tcPr>
          <w:p w14:paraId="5CA2414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en-GB" w:eastAsia="en-US"/>
              </w:rPr>
              <w:t>1</w:t>
            </w:r>
            <w:r w:rsidRPr="005842CD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en-GB" w:eastAsia="en-US"/>
              </w:rPr>
              <w:t>084</w:t>
            </w:r>
          </w:p>
        </w:tc>
      </w:tr>
      <w:tr w:rsidR="005842CD" w:rsidRPr="005842CD" w14:paraId="50DE8CC1" w14:textId="77777777" w:rsidTr="005842CD">
        <w:trPr>
          <w:trHeight w:val="227"/>
          <w:jc w:val="center"/>
        </w:trPr>
        <w:tc>
          <w:tcPr>
            <w:tcW w:w="1083" w:type="dxa"/>
            <w:vMerge/>
            <w:vAlign w:val="center"/>
            <w:hideMark/>
          </w:tcPr>
          <w:p w14:paraId="64A0172C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14:paraId="6CA5DC08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  <w:t>G12-G13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31F71212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  <w:t>U155</w:t>
            </w:r>
          </w:p>
        </w:tc>
        <w:tc>
          <w:tcPr>
            <w:tcW w:w="1726" w:type="dxa"/>
            <w:vMerge/>
          </w:tcPr>
          <w:p w14:paraId="6E7D1D6B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</w:p>
        </w:tc>
      </w:tr>
      <w:tr w:rsidR="005842CD" w:rsidRPr="005842CD" w14:paraId="363F761C" w14:textId="77777777" w:rsidTr="005842CD">
        <w:trPr>
          <w:trHeight w:val="227"/>
          <w:jc w:val="center"/>
        </w:trPr>
        <w:tc>
          <w:tcPr>
            <w:tcW w:w="1083" w:type="dxa"/>
            <w:vMerge/>
            <w:vAlign w:val="center"/>
            <w:hideMark/>
          </w:tcPr>
          <w:p w14:paraId="04CA9DC3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14:paraId="6C12E68D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  <w:t>G14-G18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2C23AF94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  <w:r w:rsidRPr="005842CD"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  <w:t>U76</w:t>
            </w:r>
          </w:p>
        </w:tc>
        <w:tc>
          <w:tcPr>
            <w:tcW w:w="1726" w:type="dxa"/>
            <w:vMerge/>
          </w:tcPr>
          <w:p w14:paraId="70137A15" w14:textId="77777777" w:rsidR="005842CD" w:rsidRPr="005842CD" w:rsidRDefault="005842CD" w:rsidP="00584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position w:val="-10"/>
                <w:sz w:val="16"/>
                <w:szCs w:val="16"/>
                <w:lang w:val="en-GB" w:eastAsia="en-US"/>
              </w:rPr>
            </w:pPr>
          </w:p>
        </w:tc>
      </w:tr>
    </w:tbl>
    <w:p w14:paraId="22E277F4" w14:textId="365EF341" w:rsidR="00B0523D" w:rsidRDefault="00B0523D"/>
    <w:p w14:paraId="4E5C1438" w14:textId="74B27EB6" w:rsidR="0033586C" w:rsidRPr="0033586C" w:rsidRDefault="0033586C" w:rsidP="0033586C">
      <w:pPr>
        <w:pStyle w:val="a7"/>
        <w:jc w:val="center"/>
        <w:rPr>
          <w:rFonts w:ascii="Times New Roman" w:hAnsi="Times New Roman" w:cs="Times New Roman"/>
          <w:sz w:val="16"/>
          <w:szCs w:val="16"/>
        </w:rPr>
      </w:pPr>
    </w:p>
    <w:sectPr w:rsidR="0033586C" w:rsidRPr="0033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90D3" w14:textId="77777777" w:rsidR="00F6739B" w:rsidRDefault="00F6739B" w:rsidP="005842CD">
      <w:r>
        <w:separator/>
      </w:r>
    </w:p>
  </w:endnote>
  <w:endnote w:type="continuationSeparator" w:id="0">
    <w:p w14:paraId="009EB3B1" w14:textId="77777777" w:rsidR="00F6739B" w:rsidRDefault="00F6739B" w:rsidP="0058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79CE" w14:textId="77777777" w:rsidR="00F6739B" w:rsidRDefault="00F6739B" w:rsidP="005842CD">
      <w:r>
        <w:separator/>
      </w:r>
    </w:p>
  </w:footnote>
  <w:footnote w:type="continuationSeparator" w:id="0">
    <w:p w14:paraId="48ADBAB2" w14:textId="77777777" w:rsidR="00F6739B" w:rsidRDefault="00F6739B" w:rsidP="005842C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丹阳 许">
    <w15:presenceInfo w15:providerId="Windows Live" w15:userId="7c1cfc155e7562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73"/>
    <w:rsid w:val="00033BAF"/>
    <w:rsid w:val="00046C70"/>
    <w:rsid w:val="00123E7B"/>
    <w:rsid w:val="001F2E73"/>
    <w:rsid w:val="00316EB0"/>
    <w:rsid w:val="00330E0A"/>
    <w:rsid w:val="0033586C"/>
    <w:rsid w:val="005842CD"/>
    <w:rsid w:val="00610A64"/>
    <w:rsid w:val="00630868"/>
    <w:rsid w:val="008C3215"/>
    <w:rsid w:val="008C355D"/>
    <w:rsid w:val="00A56DCD"/>
    <w:rsid w:val="00AE5596"/>
    <w:rsid w:val="00B0523D"/>
    <w:rsid w:val="00B25172"/>
    <w:rsid w:val="00BF7B1B"/>
    <w:rsid w:val="00C937AC"/>
    <w:rsid w:val="00CF3107"/>
    <w:rsid w:val="00DE06DA"/>
    <w:rsid w:val="00F6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71288"/>
  <w15:chartTrackingRefBased/>
  <w15:docId w15:val="{B32C9C29-1B16-463D-A630-186333B6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2CD"/>
    <w:rPr>
      <w:sz w:val="18"/>
      <w:szCs w:val="18"/>
    </w:rPr>
  </w:style>
  <w:style w:type="paragraph" w:customStyle="1" w:styleId="Els-body-text">
    <w:name w:val="Els-body-text"/>
    <w:rsid w:val="0033586C"/>
    <w:pPr>
      <w:spacing w:line="240" w:lineRule="exact"/>
      <w:ind w:firstLine="238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3358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4</cp:revision>
  <dcterms:created xsi:type="dcterms:W3CDTF">2024-04-10T01:49:00Z</dcterms:created>
  <dcterms:modified xsi:type="dcterms:W3CDTF">2024-04-10T02:13:00Z</dcterms:modified>
</cp:coreProperties>
</file>